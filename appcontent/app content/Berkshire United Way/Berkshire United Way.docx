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530FE5" w14:textId="2A599730" w:rsidR="00A54EBF" w:rsidRDefault="000B13BB">
      <w:del w:id="0" w:author="Hess, Darci D" w:date="2019-06-13T10:47:00Z">
        <w:r w:rsidDel="00C64690">
          <w:delText xml:space="preserve">GDMS </w:delText>
        </w:r>
      </w:del>
      <w:ins w:id="1" w:author="Hess, Darci D" w:date="2019-06-13T10:47:00Z">
        <w:r w:rsidR="00C64690">
          <w:t>General Dynamics</w:t>
        </w:r>
        <w:r w:rsidR="00C64690">
          <w:t xml:space="preserve"> </w:t>
        </w:r>
      </w:ins>
      <w:r>
        <w:t xml:space="preserve">partners with Berkshire United Way to support </w:t>
      </w:r>
      <w:del w:id="2" w:author="Hess, Darci D" w:date="2019-06-13T10:48:00Z">
        <w:r w:rsidDel="00C64690">
          <w:delText>the local Berkshire Community</w:delText>
        </w:r>
      </w:del>
      <w:ins w:id="3" w:author="Hess, Darci D" w:date="2019-06-13T10:48:00Z">
        <w:r w:rsidR="00C64690">
          <w:t>their mission to build a stronger community. In the last year, employees have raised $XXXX</w:t>
        </w:r>
        <w:bookmarkStart w:id="4" w:name="_GoBack"/>
        <w:bookmarkEnd w:id="4"/>
        <w:r w:rsidR="00C64690">
          <w:t xml:space="preserve"> through </w:t>
        </w:r>
      </w:ins>
      <w:del w:id="5" w:author="Hess, Darci D" w:date="2019-06-13T10:48:00Z">
        <w:r w:rsidDel="00C64690">
          <w:delText xml:space="preserve"> through various </w:delText>
        </w:r>
      </w:del>
      <w:r>
        <w:t xml:space="preserve">fundraising drives and </w:t>
      </w:r>
      <w:commentRangeStart w:id="6"/>
      <w:commentRangeStart w:id="7"/>
      <w:r>
        <w:t>donations</w:t>
      </w:r>
      <w:commentRangeEnd w:id="6"/>
      <w:r w:rsidR="003F1B02">
        <w:rPr>
          <w:rStyle w:val="CommentReference"/>
        </w:rPr>
        <w:commentReference w:id="6"/>
      </w:r>
      <w:commentRangeEnd w:id="7"/>
      <w:r w:rsidR="00C64690">
        <w:rPr>
          <w:rStyle w:val="CommentReference"/>
        </w:rPr>
        <w:commentReference w:id="7"/>
      </w:r>
      <w:r>
        <w:t>.</w:t>
      </w:r>
    </w:p>
    <w:sectPr w:rsidR="00A54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6" w:author="Ali, Haider" w:date="2019-06-12T18:09:00Z" w:initials="AH">
    <w:p w14:paraId="1A78A5AD" w14:textId="6DA414CC" w:rsidR="003F1B02" w:rsidRDefault="003F1B02">
      <w:pPr>
        <w:pStyle w:val="CommentText"/>
      </w:pPr>
      <w:r>
        <w:rPr>
          <w:rStyle w:val="CommentReference"/>
        </w:rPr>
        <w:annotationRef/>
      </w:r>
      <w:r>
        <w:t>Can we add a sentence or two about the annual campaign and (maybe) add the dollar amount donated last year? It seems like we’re short selling ourselves here</w:t>
      </w:r>
    </w:p>
  </w:comment>
  <w:comment w:id="7" w:author="Hess, Darci D" w:date="2019-06-13T10:49:00Z" w:initials="HDD">
    <w:p w14:paraId="73006E3F" w14:textId="4E8479DE" w:rsidR="00C64690" w:rsidRDefault="00C64690">
      <w:pPr>
        <w:pStyle w:val="CommentText"/>
      </w:pPr>
      <w:r>
        <w:rPr>
          <w:rStyle w:val="CommentReference"/>
        </w:rPr>
        <w:annotationRef/>
      </w:r>
      <w:r>
        <w:t>Agree with Ali – tracked suggested changes – just need to add in the correct dollar amount for the last year…($10k towards their LIVE UNITED event, $15k as a CIP donation, and whatever was raised through the employee campaign)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A78A5AD" w15:done="0"/>
  <w15:commentEx w15:paraId="73006E3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Hess, Darci D">
    <w15:presenceInfo w15:providerId="AD" w15:userId="S-1-5-21-1537797257-1354249956-583321750-110137"/>
  </w15:person>
  <w15:person w15:author="Ali, Haider">
    <w15:presenceInfo w15:providerId="AD" w15:userId="S-1-5-21-1537797257-1354249956-583321750-1029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769"/>
    <w:rsid w:val="000B13BB"/>
    <w:rsid w:val="001F6769"/>
    <w:rsid w:val="003E28B4"/>
    <w:rsid w:val="003F1B02"/>
    <w:rsid w:val="00744FFF"/>
    <w:rsid w:val="00A54EBF"/>
    <w:rsid w:val="00C64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30FE5"/>
  <w15:docId w15:val="{D2ACEC76-D98D-4491-A9DD-EEEDF34F6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F1B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1B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1B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1B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1B0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B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B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customXml" Target="../customXml/item3.xml"/><Relationship Id="rId7" Type="http://schemas.openxmlformats.org/officeDocument/2006/relationships/comments" Target="commen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microsoft.com/office/2011/relationships/people" Target="people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671EE0B5B01F4185A746ED5BB9513A" ma:contentTypeVersion="0" ma:contentTypeDescription="Create a new document." ma:contentTypeScope="" ma:versionID="3d5c79c00841a0c6812e147461cf4f41">
  <xsd:schema xmlns:xsd="http://www.w3.org/2001/XMLSchema" xmlns:xs="http://www.w3.org/2001/XMLSchema" xmlns:p="http://schemas.microsoft.com/office/2006/metadata/properties" xmlns:ns3="bebc7661-8a16-4795-9ddd-f01f8e1ceda2" targetNamespace="http://schemas.microsoft.com/office/2006/metadata/properties" ma:root="true" ma:fieldsID="c088ef0cc9a55115d7f4de5cd5a62e17" ns3:_="">
    <xsd:import namespace="bebc7661-8a16-4795-9ddd-f01f8e1ceda2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bc7661-8a16-4795-9ddd-f01f8e1ceda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8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 ma:index="9" ma:displayName="Subject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E9BD36F-8121-4221-B8C4-84D4F82B09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bc7661-8a16-4795-9ddd-f01f8e1ced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666F0B-B2B3-4C2F-8AEA-17599D857D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A94DC5-B023-4D9E-BD31-5939CC09512A}">
  <ds:schemaRefs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bebc7661-8a16-4795-9ddd-f01f8e1ceda2"/>
    <ds:schemaRef ds:uri="http://purl.org/dc/terms/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37</Words>
  <Characters>212</Characters>
  <Application>Microsoft Office Word</Application>
  <DocSecurity>0</DocSecurity>
  <Lines>1</Lines>
  <Paragraphs>1</Paragraphs>
  <ScaleCrop>false</ScaleCrop>
  <Company>General Dynamics C4 Systems</Company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 Kaytus</dc:creator>
  <cp:keywords/>
  <dc:description/>
  <cp:lastModifiedBy>Hess, Darci D</cp:lastModifiedBy>
  <cp:revision>5</cp:revision>
  <dcterms:created xsi:type="dcterms:W3CDTF">2019-06-11T02:35:00Z</dcterms:created>
  <dcterms:modified xsi:type="dcterms:W3CDTF">2019-06-13T14:51:00Z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0x010100B0671EE0B5B01F4185A746ED5BB9513A</vt:lpwstr>
  </property>
</Properties>
</file>