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FEF20" w14:textId="0280D2CF" w:rsidR="00A54EBF" w:rsidRDefault="001B3020">
      <w:del w:id="0" w:author="Voight, Jessica B." w:date="2019-06-13T10:39:00Z">
        <w:r w:rsidDel="00622832">
          <w:delText xml:space="preserve">Every </w:delText>
        </w:r>
      </w:del>
      <w:ins w:id="1" w:author="Voight, Jessica B." w:date="2019-06-13T10:39:00Z">
        <w:del w:id="2" w:author="Hess, Darci D" w:date="2019-06-13T11:46:00Z">
          <w:r w:rsidR="00622832" w:rsidDel="00AA7DD1">
            <w:delText xml:space="preserve">Each </w:delText>
          </w:r>
        </w:del>
      </w:ins>
      <w:del w:id="3" w:author="Hess, Darci D" w:date="2019-06-13T11:46:00Z">
        <w:r w:rsidDel="00AA7DD1">
          <w:delText>year</w:delText>
        </w:r>
      </w:del>
      <w:ins w:id="4" w:author="Hess, Darci D" w:date="2019-06-13T11:46:00Z">
        <w:r w:rsidR="00AA7DD1">
          <w:t xml:space="preserve">For </w:t>
        </w:r>
      </w:ins>
      <w:ins w:id="5" w:author="Hess, Darci D" w:date="2019-06-13T11:47:00Z">
        <w:r w:rsidR="00AA7DD1">
          <w:t>nearly a decade</w:t>
        </w:r>
      </w:ins>
      <w:ins w:id="6" w:author="Hess, Darci D" w:date="2019-06-13T11:46:00Z">
        <w:r w:rsidR="00AA7DD1">
          <w:t xml:space="preserve">, General Dynamics has partnered with </w:t>
        </w:r>
      </w:ins>
      <w:del w:id="7" w:author="Hess, Darci D" w:date="2019-06-13T11:46:00Z">
        <w:r w:rsidDel="00AA7DD1">
          <w:delText xml:space="preserve"> GDMS partners with </w:delText>
        </w:r>
      </w:del>
      <w:r>
        <w:t>Soldier On</w:t>
      </w:r>
      <w:ins w:id="8" w:author="Voight, Jessica B." w:date="2019-06-13T10:40:00Z">
        <w:del w:id="9" w:author="Hess, Darci D" w:date="2019-06-13T11:48:00Z">
          <w:r w:rsidR="00622832" w:rsidDel="00AA7DD1">
            <w:delText>, a local non-profit organization committed to ending veteran homelessness,</w:delText>
          </w:r>
        </w:del>
      </w:ins>
      <w:del w:id="10" w:author="Hess, Darci D" w:date="2019-06-13T11:48:00Z">
        <w:r w:rsidDel="00AA7DD1">
          <w:delText xml:space="preserve"> </w:delText>
        </w:r>
      </w:del>
      <w:ins w:id="11" w:author="Hess, Darci D" w:date="2019-06-13T11:48:00Z">
        <w:r w:rsidR="00AA7DD1">
          <w:t xml:space="preserve"> </w:t>
        </w:r>
      </w:ins>
      <w:r>
        <w:t xml:space="preserve">to host </w:t>
      </w:r>
      <w:ins w:id="12" w:author="Hess, Darci D" w:date="2019-06-13T11:47:00Z">
        <w:r w:rsidR="00AA7DD1">
          <w:t xml:space="preserve">their largest fundraiser of the year – </w:t>
        </w:r>
      </w:ins>
      <w:r>
        <w:t xml:space="preserve">the </w:t>
      </w:r>
      <w:ins w:id="13" w:author="Voight, Jessica B." w:date="2019-06-13T10:48:00Z">
        <w:del w:id="14" w:author="Hess, Darci D" w:date="2019-06-13T11:47:00Z">
          <w:r w:rsidR="00622832" w:rsidDel="00AA7DD1">
            <w:delText xml:space="preserve">charity </w:delText>
          </w:r>
        </w:del>
      </w:ins>
      <w:r>
        <w:t>Soldier On Golf</w:t>
      </w:r>
      <w:ins w:id="15" w:author="Voight, Jessica B." w:date="2019-06-13T10:43:00Z">
        <w:r w:rsidR="00622832">
          <w:t xml:space="preserve"> </w:t>
        </w:r>
      </w:ins>
      <w:del w:id="16" w:author="Voight, Jessica B." w:date="2019-06-13T10:41:00Z">
        <w:r w:rsidDel="00622832">
          <w:delText xml:space="preserve"> </w:delText>
        </w:r>
      </w:del>
      <w:r>
        <w:t>Tournament</w:t>
      </w:r>
      <w:ins w:id="17" w:author="Voight, Jessica B." w:date="2019-06-13T10:43:00Z">
        <w:r w:rsidR="00622832">
          <w:t>.</w:t>
        </w:r>
      </w:ins>
      <w:r>
        <w:t xml:space="preserve"> </w:t>
      </w:r>
      <w:del w:id="18" w:author="Voight, Jessica B." w:date="2019-06-13T10:40:00Z">
        <w:r w:rsidDel="00622832">
          <w:delText>that raises money for Homeless Veterans</w:delText>
        </w:r>
      </w:del>
      <w:del w:id="19" w:author="Voight, Jessica B." w:date="2019-06-13T10:43:00Z">
        <w:r w:rsidDel="00622832">
          <w:delText>.</w:delText>
        </w:r>
      </w:del>
      <w:r>
        <w:t xml:space="preserve"> </w:t>
      </w:r>
      <w:del w:id="20" w:author="Hess, Darci D" w:date="2019-06-13T11:48:00Z">
        <w:r w:rsidDel="00AA7DD1">
          <w:delText>As of 2019</w:delText>
        </w:r>
      </w:del>
      <w:ins w:id="21" w:author="Voight, Jessica B." w:date="2019-06-13T11:20:00Z">
        <w:del w:id="22" w:author="Hess, Darci D" w:date="2019-06-13T11:48:00Z">
          <w:r w:rsidR="00AD0C99" w:rsidDel="00AA7DD1">
            <w:delText>,</w:delText>
          </w:r>
        </w:del>
      </w:ins>
      <w:del w:id="23" w:author="Hess, Darci D" w:date="2019-06-13T11:48:00Z">
        <w:r w:rsidDel="00AA7DD1">
          <w:delText xml:space="preserve"> </w:delText>
        </w:r>
      </w:del>
      <w:del w:id="24" w:author="Hess, Darci D" w:date="2019-06-13T11:47:00Z">
        <w:r w:rsidDel="00AA7DD1">
          <w:delText xml:space="preserve">GDMS </w:delText>
        </w:r>
      </w:del>
      <w:del w:id="25" w:author="Hess, Darci D" w:date="2019-06-13T11:48:00Z">
        <w:r w:rsidDel="00AA7DD1">
          <w:delText>has hosted 9 annual golf tournaments</w:delText>
        </w:r>
      </w:del>
      <w:ins w:id="26" w:author="Hess, Darci D" w:date="2019-06-13T11:48:00Z">
        <w:r w:rsidR="00AA7DD1">
          <w:t xml:space="preserve">To date, General Dynamics has helped raise </w:t>
        </w:r>
        <w:r w:rsidR="00AA7DD1" w:rsidRPr="00AA7DD1">
          <w:rPr>
            <w:color w:val="FF0000"/>
            <w:rPrChange w:id="27" w:author="Hess, Darci D" w:date="2019-06-13T11:48:00Z">
              <w:rPr/>
            </w:rPrChange>
          </w:rPr>
          <w:t xml:space="preserve">$XXXXX </w:t>
        </w:r>
        <w:r w:rsidR="00AA7DD1">
          <w:t>to help end veteran homelessness</w:t>
        </w:r>
      </w:ins>
      <w:ins w:id="28" w:author="Voight, Jessica B." w:date="2019-06-13T10:41:00Z">
        <w:r w:rsidR="00622832">
          <w:t xml:space="preserve">. </w:t>
        </w:r>
      </w:ins>
      <w:del w:id="29" w:author="Voight, Jessica B." w:date="2019-06-13T10:41:00Z">
        <w:r w:rsidDel="00622832">
          <w:delText xml:space="preserve"> to benefit Soldier On</w:delText>
        </w:r>
      </w:del>
      <w:del w:id="30" w:author="Voight, Jessica B." w:date="2019-06-13T10:43:00Z">
        <w:r w:rsidDel="00622832">
          <w:delText xml:space="preserve">. </w:delText>
        </w:r>
      </w:del>
      <w:del w:id="31" w:author="Hess, Darci D" w:date="2019-06-13T11:49:00Z">
        <w:r w:rsidDel="00AA7DD1">
          <w:delText>Last year alone</w:delText>
        </w:r>
      </w:del>
      <w:del w:id="32" w:author="Hess, Darci D" w:date="2019-06-13T11:48:00Z">
        <w:r w:rsidDel="00AA7DD1">
          <w:delText>, GDMS raised</w:delText>
        </w:r>
      </w:del>
      <w:del w:id="33" w:author="Hess, Darci D" w:date="2019-06-13T11:49:00Z">
        <w:r w:rsidDel="00AA7DD1">
          <w:delText xml:space="preserve"> over $50,000 </w:delText>
        </w:r>
      </w:del>
      <w:ins w:id="34" w:author="Voight, Jessica B." w:date="2019-06-13T11:18:00Z">
        <w:del w:id="35" w:author="Hess, Darci D" w:date="2019-06-13T11:49:00Z">
          <w:r w:rsidR="00112BFE" w:rsidDel="00AA7DD1">
            <w:delText xml:space="preserve">and </w:delText>
          </w:r>
        </w:del>
      </w:ins>
      <w:ins w:id="36" w:author="Voight, Jessica B." w:date="2019-06-13T11:19:00Z">
        <w:del w:id="37" w:author="Hess, Darci D" w:date="2019-06-13T11:49:00Z">
          <w:r w:rsidR="00112BFE" w:rsidDel="00AA7DD1">
            <w:delText xml:space="preserve">hosted a </w:delText>
          </w:r>
          <w:r w:rsidR="002033C2" w:rsidDel="00AA7DD1">
            <w:delText>lovely</w:delText>
          </w:r>
        </w:del>
      </w:ins>
      <w:ins w:id="38" w:author="Voight, Jessica B." w:date="2019-06-13T10:47:00Z">
        <w:del w:id="39" w:author="Hess, Darci D" w:date="2019-06-13T11:49:00Z">
          <w:r w:rsidR="00622832" w:rsidDel="00AA7DD1">
            <w:delText xml:space="preserve"> day of golfing at </w:delText>
          </w:r>
        </w:del>
      </w:ins>
      <w:del w:id="40" w:author="Hess, Darci D" w:date="2019-06-13T11:49:00Z">
        <w:r w:rsidDel="00AA7DD1">
          <w:delText>through an entire day of golfing at the Cranwell Resort and Spa in Lenox, MA.</w:delText>
        </w:r>
      </w:del>
      <w:ins w:id="41" w:author="Hess, Darci D" w:date="2019-06-13T11:49:00Z">
        <w:r w:rsidR="00AA7DD1">
          <w:t xml:space="preserve">The 2019 tournament is taking place on August XX at Cranwell Resort &amp; Spa in Lenox, MA. To register click here (insert link). </w:t>
        </w:r>
      </w:ins>
      <w:bookmarkStart w:id="42" w:name="_GoBack"/>
      <w:bookmarkEnd w:id="42"/>
    </w:p>
    <w:sectPr w:rsidR="00A5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ss, Darci D">
    <w15:presenceInfo w15:providerId="AD" w15:userId="S-1-5-21-1537797257-1354249956-583321750-110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30"/>
    <w:rsid w:val="00112BFE"/>
    <w:rsid w:val="001B3020"/>
    <w:rsid w:val="002033C2"/>
    <w:rsid w:val="003E28B4"/>
    <w:rsid w:val="00476535"/>
    <w:rsid w:val="00622832"/>
    <w:rsid w:val="00A54EBF"/>
    <w:rsid w:val="00A90330"/>
    <w:rsid w:val="00AA7DD1"/>
    <w:rsid w:val="00A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EF20"/>
  <w15:docId w15:val="{A3498CEE-1FB1-4F8E-84A6-A90A15B5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2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71EE0B5B01F4185A746ED5BB9513A" ma:contentTypeVersion="0" ma:contentTypeDescription="Create a new document." ma:contentTypeScope="" ma:versionID="3d5c79c00841a0c6812e147461cf4f41">
  <xsd:schema xmlns:xsd="http://www.w3.org/2001/XMLSchema" xmlns:xs="http://www.w3.org/2001/XMLSchema" xmlns:p="http://schemas.microsoft.com/office/2006/metadata/properties" xmlns:ns3="bebc7661-8a16-4795-9ddd-f01f8e1ceda2" targetNamespace="http://schemas.microsoft.com/office/2006/metadata/properties" ma:root="true" ma:fieldsID="c088ef0cc9a55115d7f4de5cd5a62e17" ns3:_="">
    <xsd:import namespace="bebc7661-8a16-4795-9ddd-f01f8e1ceda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7661-8a16-4795-9ddd-f01f8e1ced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DB600-5C0C-43DD-A36D-5339DB97BBF1}">
  <ds:schemaRefs>
    <ds:schemaRef ds:uri="bebc7661-8a16-4795-9ddd-f01f8e1ceda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7DCC13-89F9-4292-AF2D-7E7EB0254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7661-8a16-4795-9ddd-f01f8e1ce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AAEEE6-EE13-4A33-82C3-ADCE5EDC2E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 Kaytus</dc:creator>
  <cp:keywords/>
  <dc:description/>
  <cp:lastModifiedBy>Hess, Darci D</cp:lastModifiedBy>
  <cp:revision>6</cp:revision>
  <dcterms:created xsi:type="dcterms:W3CDTF">2019-06-11T02:27:00Z</dcterms:created>
  <dcterms:modified xsi:type="dcterms:W3CDTF">2019-06-13T15:50:00Z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0x010100B0671EE0B5B01F4185A746ED5BB9513A</vt:lpwstr>
  </property>
</Properties>
</file>